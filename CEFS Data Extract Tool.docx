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0CC" w:rsidRPr="00D820CC" w:rsidRDefault="00D820CC" w:rsidP="00D820CC">
      <w:pPr>
        <w:jc w:val="center"/>
        <w:rPr>
          <w:rFonts w:hint="eastAsia"/>
          <w:b/>
          <w:sz w:val="36"/>
        </w:rPr>
      </w:pPr>
      <w:r w:rsidRPr="00D820CC">
        <w:rPr>
          <w:b/>
          <w:sz w:val="36"/>
        </w:rPr>
        <w:t>CEFS Data Extract Tool</w:t>
      </w:r>
    </w:p>
    <w:p w:rsidR="00D820CC" w:rsidRDefault="00D820CC">
      <w:pPr>
        <w:rPr>
          <w:rFonts w:hint="eastAsia"/>
        </w:rPr>
      </w:pPr>
      <w:r>
        <w:rPr>
          <w:rFonts w:hint="eastAsia"/>
        </w:rPr>
        <w:t>How to start:</w:t>
      </w:r>
    </w:p>
    <w:p w:rsidR="007D6942" w:rsidRDefault="007D6942">
      <w:r>
        <w:rPr>
          <w:rFonts w:hint="eastAsia"/>
        </w:rPr>
        <w:t>Step 1: Unzip the file</w:t>
      </w:r>
      <w:r>
        <w:t xml:space="preserve"> in </w:t>
      </w:r>
      <w:r w:rsidRPr="007D6942">
        <w:t>S:\CEFSDataExtract</w:t>
      </w:r>
      <w:r>
        <w:t>Tool\CEFS_Data_Extract_Tool.zip</w:t>
      </w:r>
    </w:p>
    <w:p w:rsidR="007D6942" w:rsidRDefault="007D6942">
      <w:pPr>
        <w:rPr>
          <w:rFonts w:hint="eastAsia"/>
        </w:rPr>
      </w:pPr>
      <w:r>
        <w:rPr>
          <w:rFonts w:hint="eastAsia"/>
        </w:rPr>
        <w:t xml:space="preserve">Step 2: In the folder </w:t>
      </w:r>
      <w:r w:rsidRPr="007D6942">
        <w:t>CEFS_Data_Extract_Tool</w:t>
      </w:r>
      <w:r>
        <w:t>, run the “CEFS Data Extract Tool.exe”</w:t>
      </w:r>
    </w:p>
    <w:p w:rsidR="00260705" w:rsidRDefault="007D6942">
      <w:r>
        <w:rPr>
          <w:noProof/>
        </w:rPr>
        <w:drawing>
          <wp:inline distT="0" distB="0" distL="0" distR="0" wp14:anchorId="56899C9F" wp14:editId="64C64C29">
            <wp:extent cx="2154574" cy="920338"/>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1119" r="59135" b="24644"/>
                    <a:stretch/>
                  </pic:blipFill>
                  <pic:spPr bwMode="auto">
                    <a:xfrm>
                      <a:off x="0" y="0"/>
                      <a:ext cx="2155371" cy="920679"/>
                    </a:xfrm>
                    <a:prstGeom prst="rect">
                      <a:avLst/>
                    </a:prstGeom>
                    <a:ln>
                      <a:noFill/>
                    </a:ln>
                    <a:extLst>
                      <a:ext uri="{53640926-AAD7-44D8-BBD7-CCE9431645EC}">
                        <a14:shadowObscured xmlns:a14="http://schemas.microsoft.com/office/drawing/2010/main"/>
                      </a:ext>
                    </a:extLst>
                  </pic:spPr>
                </pic:pic>
              </a:graphicData>
            </a:graphic>
          </wp:inline>
        </w:drawing>
      </w:r>
    </w:p>
    <w:p w:rsidR="007D6942" w:rsidRDefault="007D6942">
      <w:r>
        <w:rPr>
          <w:rFonts w:hint="eastAsia"/>
        </w:rPr>
        <w:t xml:space="preserve">Step 3: </w:t>
      </w:r>
      <w:r>
        <w:t>The main page</w:t>
      </w:r>
    </w:p>
    <w:p w:rsidR="007D6942" w:rsidRDefault="007D6942">
      <w:r>
        <w:rPr>
          <w:noProof/>
        </w:rPr>
        <w:drawing>
          <wp:inline distT="0" distB="0" distL="0" distR="0" wp14:anchorId="35599812" wp14:editId="4C491093">
            <wp:extent cx="5274310" cy="278511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5110"/>
                    </a:xfrm>
                    <a:prstGeom prst="rect">
                      <a:avLst/>
                    </a:prstGeom>
                  </pic:spPr>
                </pic:pic>
              </a:graphicData>
            </a:graphic>
          </wp:inline>
        </w:drawing>
      </w:r>
    </w:p>
    <w:p w:rsidR="007D6942" w:rsidRDefault="007D6942">
      <w:r>
        <w:rPr>
          <w:rFonts w:hint="eastAsia"/>
        </w:rPr>
        <w:t>Functions:</w:t>
      </w:r>
    </w:p>
    <w:p w:rsidR="007D6942" w:rsidRDefault="00330D50" w:rsidP="007D6942">
      <w:pPr>
        <w:pStyle w:val="a3"/>
        <w:numPr>
          <w:ilvl w:val="0"/>
          <w:numId w:val="1"/>
        </w:numPr>
        <w:ind w:leftChars="0"/>
      </w:pPr>
      <w:r>
        <w:rPr>
          <w:noProof/>
        </w:rPr>
        <w:drawing>
          <wp:inline distT="0" distB="0" distL="0" distR="0" wp14:anchorId="1024F8F2" wp14:editId="756F226C">
            <wp:extent cx="1733550" cy="55245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3550" cy="552450"/>
                    </a:xfrm>
                    <a:prstGeom prst="rect">
                      <a:avLst/>
                    </a:prstGeom>
                  </pic:spPr>
                </pic:pic>
              </a:graphicData>
            </a:graphic>
          </wp:inline>
        </w:drawing>
      </w:r>
      <w:r>
        <w:t xml:space="preserve"> </w:t>
      </w:r>
      <w:r>
        <w:rPr>
          <w:rFonts w:hint="eastAsia"/>
        </w:rPr>
        <w:t>Import from CEFS Data</w:t>
      </w:r>
    </w:p>
    <w:p w:rsidR="006D48E9" w:rsidRDefault="006D48E9" w:rsidP="006D48E9">
      <w:pPr>
        <w:pStyle w:val="a3"/>
        <w:numPr>
          <w:ilvl w:val="0"/>
          <w:numId w:val="2"/>
        </w:numPr>
        <w:ind w:leftChars="0"/>
      </w:pPr>
      <w:r>
        <w:t>Files preparation:</w:t>
      </w:r>
    </w:p>
    <w:p w:rsidR="006D48E9" w:rsidRDefault="006D48E9" w:rsidP="006D48E9">
      <w:pPr>
        <w:ind w:left="720"/>
      </w:pPr>
      <w:r>
        <w:rPr>
          <w:rFonts w:hint="eastAsia"/>
        </w:rPr>
        <w:t>Download the zip files from CEFS.</w:t>
      </w:r>
    </w:p>
    <w:p w:rsidR="006D48E9" w:rsidRDefault="006D48E9" w:rsidP="006D48E9">
      <w:pPr>
        <w:ind w:left="720"/>
      </w:pPr>
      <w:r>
        <w:rPr>
          <w:noProof/>
        </w:rPr>
        <w:lastRenderedPageBreak/>
        <w:drawing>
          <wp:inline distT="0" distB="0" distL="0" distR="0" wp14:anchorId="287B143D" wp14:editId="3CC75B1A">
            <wp:extent cx="4637314" cy="2014937"/>
            <wp:effectExtent l="0" t="0" r="0"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5150" cy="2022687"/>
                    </a:xfrm>
                    <a:prstGeom prst="rect">
                      <a:avLst/>
                    </a:prstGeom>
                  </pic:spPr>
                </pic:pic>
              </a:graphicData>
            </a:graphic>
          </wp:inline>
        </w:drawing>
      </w:r>
    </w:p>
    <w:p w:rsidR="006D48E9" w:rsidRDefault="006D48E9" w:rsidP="00330D50">
      <w:pPr>
        <w:ind w:left="720"/>
      </w:pPr>
      <w:r>
        <w:t>Some testing sample can be found in S:\CEFSDataExtractTool\Samples</w:t>
      </w:r>
      <w:r>
        <w:rPr>
          <w:noProof/>
        </w:rPr>
        <w:drawing>
          <wp:inline distT="0" distB="0" distL="0" distR="0" wp14:anchorId="14829CF3" wp14:editId="0C11D26B">
            <wp:extent cx="5274310" cy="1407160"/>
            <wp:effectExtent l="0" t="0" r="2540" b="254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07160"/>
                    </a:xfrm>
                    <a:prstGeom prst="rect">
                      <a:avLst/>
                    </a:prstGeom>
                  </pic:spPr>
                </pic:pic>
              </a:graphicData>
            </a:graphic>
          </wp:inline>
        </w:drawing>
      </w:r>
    </w:p>
    <w:p w:rsidR="006D48E9" w:rsidRDefault="006D48E9" w:rsidP="006D48E9">
      <w:pPr>
        <w:pStyle w:val="a3"/>
        <w:numPr>
          <w:ilvl w:val="0"/>
          <w:numId w:val="2"/>
        </w:numPr>
        <w:ind w:leftChars="0"/>
        <w:rPr>
          <w:rFonts w:hint="eastAsia"/>
        </w:rPr>
      </w:pPr>
      <w:r>
        <w:rPr>
          <w:rFonts w:hint="eastAsia"/>
        </w:rPr>
        <w:t>Operation:</w:t>
      </w:r>
    </w:p>
    <w:p w:rsidR="006D48E9" w:rsidRDefault="006D48E9" w:rsidP="006D48E9">
      <w:pPr>
        <w:pStyle w:val="a3"/>
        <w:ind w:leftChars="0" w:left="720"/>
      </w:pPr>
      <w:r>
        <w:t>Cl</w:t>
      </w:r>
      <w:r w:rsidR="00330D50">
        <w:t>ick the Import button</w:t>
      </w:r>
      <w:r>
        <w:t>, a file selection window will be shown as following:</w:t>
      </w:r>
    </w:p>
    <w:p w:rsidR="006D48E9" w:rsidRDefault="006D48E9" w:rsidP="006D48E9">
      <w:pPr>
        <w:pStyle w:val="a3"/>
        <w:ind w:leftChars="0" w:left="720"/>
      </w:pPr>
      <w:r>
        <w:rPr>
          <w:noProof/>
        </w:rPr>
        <w:drawing>
          <wp:inline distT="0" distB="0" distL="0" distR="0" wp14:anchorId="3769638A" wp14:editId="7AB3AA21">
            <wp:extent cx="5274310" cy="2944495"/>
            <wp:effectExtent l="0" t="0" r="254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44495"/>
                    </a:xfrm>
                    <a:prstGeom prst="rect">
                      <a:avLst/>
                    </a:prstGeom>
                  </pic:spPr>
                </pic:pic>
              </a:graphicData>
            </a:graphic>
          </wp:inline>
        </w:drawing>
      </w:r>
    </w:p>
    <w:p w:rsidR="006D48E9" w:rsidRDefault="006D48E9" w:rsidP="006D48E9">
      <w:pPr>
        <w:pStyle w:val="a3"/>
        <w:ind w:leftChars="0" w:left="720"/>
      </w:pPr>
    </w:p>
    <w:p w:rsidR="006D48E9" w:rsidRDefault="006D48E9" w:rsidP="006D48E9">
      <w:pPr>
        <w:pStyle w:val="a3"/>
        <w:ind w:leftChars="0" w:left="720"/>
      </w:pPr>
      <w:r>
        <w:rPr>
          <w:rFonts w:hint="eastAsia"/>
        </w:rPr>
        <w:t xml:space="preserve">Choose </w:t>
      </w:r>
      <w:r>
        <w:t>the</w:t>
      </w:r>
      <w:r>
        <w:rPr>
          <w:rFonts w:hint="eastAsia"/>
        </w:rPr>
        <w:t xml:space="preserve"> </w:t>
      </w:r>
      <w:r>
        <w:t>zip files that download in CEFS system. (Multiple selection is supported)</w:t>
      </w:r>
    </w:p>
    <w:p w:rsidR="00330D50" w:rsidRDefault="00330D50" w:rsidP="006D48E9">
      <w:pPr>
        <w:pStyle w:val="a3"/>
        <w:ind w:leftChars="0" w:left="720"/>
      </w:pPr>
    </w:p>
    <w:p w:rsidR="00330D50" w:rsidRDefault="00330D50" w:rsidP="006D48E9">
      <w:pPr>
        <w:pStyle w:val="a3"/>
        <w:ind w:leftChars="0" w:left="720"/>
      </w:pPr>
    </w:p>
    <w:p w:rsidR="006D48E9" w:rsidRDefault="006D48E9" w:rsidP="006D48E9">
      <w:r>
        <w:rPr>
          <w:rFonts w:hint="eastAsia"/>
        </w:rPr>
        <w:t>Files will be loaded as following.</w:t>
      </w:r>
    </w:p>
    <w:p w:rsidR="006D48E9" w:rsidRDefault="006D48E9" w:rsidP="006D48E9">
      <w:r>
        <w:rPr>
          <w:noProof/>
        </w:rPr>
        <w:lastRenderedPageBreak/>
        <w:drawing>
          <wp:inline distT="0" distB="0" distL="0" distR="0" wp14:anchorId="06DF9F88" wp14:editId="13B54CE2">
            <wp:extent cx="5274310" cy="194310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43100"/>
                    </a:xfrm>
                    <a:prstGeom prst="rect">
                      <a:avLst/>
                    </a:prstGeom>
                  </pic:spPr>
                </pic:pic>
              </a:graphicData>
            </a:graphic>
          </wp:inline>
        </w:drawing>
      </w:r>
    </w:p>
    <w:p w:rsidR="006D48E9" w:rsidRDefault="006D48E9" w:rsidP="006D48E9">
      <w:pPr>
        <w:rPr>
          <w:rFonts w:hint="eastAsia"/>
        </w:rPr>
      </w:pPr>
      <w:r>
        <w:rPr>
          <w:rFonts w:hint="eastAsia"/>
        </w:rPr>
        <w:t>Notice:</w:t>
      </w:r>
    </w:p>
    <w:p w:rsidR="006D48E9" w:rsidRDefault="006D48E9" w:rsidP="006D48E9">
      <w:pPr>
        <w:pStyle w:val="a3"/>
        <w:numPr>
          <w:ilvl w:val="0"/>
          <w:numId w:val="4"/>
        </w:numPr>
        <w:ind w:leftChars="0"/>
      </w:pPr>
      <w:r>
        <w:t>We assumed that all files ha</w:t>
      </w:r>
      <w:r w:rsidR="00330D50">
        <w:t>ve</w:t>
      </w:r>
      <w:r>
        <w:t xml:space="preserve"> their own unique transaction id for each submission, therefore, the </w:t>
      </w:r>
      <w:r w:rsidR="00330D50">
        <w:t>duplicated records with existing transaction id will not be loaded into the program by this function.</w:t>
      </w:r>
    </w:p>
    <w:p w:rsidR="00330D50" w:rsidRDefault="00330D50" w:rsidP="006D48E9">
      <w:pPr>
        <w:pStyle w:val="a3"/>
        <w:numPr>
          <w:ilvl w:val="0"/>
          <w:numId w:val="4"/>
        </w:numPr>
        <w:ind w:leftChars="0"/>
      </w:pPr>
      <w:r>
        <w:t>The registration status of records that imported by this function is set to “New”</w:t>
      </w:r>
    </w:p>
    <w:p w:rsidR="006D48E9" w:rsidRDefault="006D48E9" w:rsidP="006D48E9">
      <w:pPr>
        <w:pStyle w:val="a3"/>
        <w:ind w:leftChars="0" w:left="360"/>
        <w:rPr>
          <w:rFonts w:hint="eastAsia"/>
        </w:rPr>
      </w:pPr>
    </w:p>
    <w:p w:rsidR="00D820CC" w:rsidRDefault="00D820CC" w:rsidP="00D820CC">
      <w:pPr>
        <w:pStyle w:val="a3"/>
        <w:numPr>
          <w:ilvl w:val="0"/>
          <w:numId w:val="1"/>
        </w:numPr>
        <w:ind w:leftChars="0"/>
      </w:pPr>
      <w:r>
        <w:rPr>
          <w:noProof/>
        </w:rPr>
        <w:drawing>
          <wp:inline distT="0" distB="0" distL="0" distR="0" wp14:anchorId="3CD7426A" wp14:editId="291BBF7D">
            <wp:extent cx="1400175" cy="447675"/>
            <wp:effectExtent l="0" t="0" r="9525" b="952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0175" cy="447675"/>
                    </a:xfrm>
                    <a:prstGeom prst="rect">
                      <a:avLst/>
                    </a:prstGeom>
                  </pic:spPr>
                </pic:pic>
              </a:graphicData>
            </a:graphic>
          </wp:inline>
        </w:drawing>
      </w:r>
      <w:r>
        <w:t xml:space="preserve"> Export to Excel</w:t>
      </w:r>
    </w:p>
    <w:p w:rsidR="00D820CC" w:rsidRDefault="00D820CC" w:rsidP="00D820CC">
      <w:pPr>
        <w:pStyle w:val="a3"/>
        <w:ind w:leftChars="0" w:left="360"/>
      </w:pPr>
      <w:r>
        <w:rPr>
          <w:rFonts w:hint="eastAsia"/>
        </w:rPr>
        <w:t xml:space="preserve">Users can select some </w:t>
      </w:r>
      <w:r>
        <w:t>records by clicking the check box in the first column, then click the “Export to Excel button”.</w:t>
      </w:r>
    </w:p>
    <w:p w:rsidR="00D820CC" w:rsidRDefault="00D820CC" w:rsidP="00D820CC">
      <w:pPr>
        <w:pStyle w:val="a3"/>
        <w:ind w:leftChars="0" w:left="360"/>
      </w:pPr>
      <w:r>
        <w:rPr>
          <w:noProof/>
        </w:rPr>
        <w:drawing>
          <wp:inline distT="0" distB="0" distL="0" distR="0" wp14:anchorId="0E0C25F4" wp14:editId="161EF56E">
            <wp:extent cx="2813194" cy="3321336"/>
            <wp:effectExtent l="0" t="0" r="635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6857" cy="3337466"/>
                    </a:xfrm>
                    <a:prstGeom prst="rect">
                      <a:avLst/>
                    </a:prstGeom>
                  </pic:spPr>
                </pic:pic>
              </a:graphicData>
            </a:graphic>
          </wp:inline>
        </w:drawing>
      </w:r>
    </w:p>
    <w:p w:rsidR="00D820CC" w:rsidRDefault="00D820CC" w:rsidP="00D820CC">
      <w:pPr>
        <w:pStyle w:val="a3"/>
        <w:ind w:leftChars="0" w:left="360"/>
      </w:pPr>
      <w:r>
        <w:rPr>
          <w:rFonts w:hint="eastAsia"/>
        </w:rPr>
        <w:t>After clickin</w:t>
      </w:r>
      <w:r>
        <w:t>g the “Export to Excel” button, a file picker window will be prompted for user to select the output location for saving the file.</w:t>
      </w:r>
    </w:p>
    <w:p w:rsidR="00D820CC" w:rsidRDefault="00D820CC" w:rsidP="00D820CC">
      <w:pPr>
        <w:pStyle w:val="a3"/>
        <w:ind w:leftChars="0" w:left="360"/>
      </w:pPr>
      <w:r>
        <w:rPr>
          <w:noProof/>
        </w:rPr>
        <w:lastRenderedPageBreak/>
        <w:drawing>
          <wp:inline distT="0" distB="0" distL="0" distR="0" wp14:anchorId="771F32A7" wp14:editId="69E76DB7">
            <wp:extent cx="5274310" cy="2931160"/>
            <wp:effectExtent l="0" t="0" r="2540" b="254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31160"/>
                    </a:xfrm>
                    <a:prstGeom prst="rect">
                      <a:avLst/>
                    </a:prstGeom>
                  </pic:spPr>
                </pic:pic>
              </a:graphicData>
            </a:graphic>
          </wp:inline>
        </w:drawing>
      </w:r>
    </w:p>
    <w:p w:rsidR="00D820CC" w:rsidRDefault="00D820CC" w:rsidP="00D820CC">
      <w:pPr>
        <w:pStyle w:val="a3"/>
        <w:ind w:leftChars="0" w:left="360"/>
        <w:rPr>
          <w:rFonts w:hint="eastAsia"/>
        </w:rPr>
      </w:pPr>
      <w:r>
        <w:rPr>
          <w:rFonts w:hint="eastAsia"/>
        </w:rPr>
        <w:t>After selected, the excel file will be generated.</w:t>
      </w:r>
    </w:p>
    <w:p w:rsidR="00D820CC" w:rsidRDefault="00D820CC" w:rsidP="00D820CC">
      <w:pPr>
        <w:pStyle w:val="a3"/>
        <w:ind w:leftChars="0" w:left="360"/>
      </w:pPr>
      <w:r>
        <w:rPr>
          <w:noProof/>
        </w:rPr>
        <w:drawing>
          <wp:inline distT="0" distB="0" distL="0" distR="0" wp14:anchorId="6C3580D3" wp14:editId="36703F79">
            <wp:extent cx="5274310" cy="2597150"/>
            <wp:effectExtent l="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97150"/>
                    </a:xfrm>
                    <a:prstGeom prst="rect">
                      <a:avLst/>
                    </a:prstGeom>
                  </pic:spPr>
                </pic:pic>
              </a:graphicData>
            </a:graphic>
          </wp:inline>
        </w:drawing>
      </w:r>
    </w:p>
    <w:p w:rsidR="00D820CC" w:rsidRDefault="00D820CC" w:rsidP="00D820CC">
      <w:pPr>
        <w:pStyle w:val="a3"/>
        <w:ind w:leftChars="0" w:left="360"/>
        <w:rPr>
          <w:rFonts w:hint="eastAsia"/>
        </w:rPr>
      </w:pPr>
    </w:p>
    <w:p w:rsidR="007D6942" w:rsidRDefault="00330D50" w:rsidP="007D6942">
      <w:pPr>
        <w:pStyle w:val="a3"/>
        <w:numPr>
          <w:ilvl w:val="0"/>
          <w:numId w:val="1"/>
        </w:numPr>
        <w:ind w:leftChars="0"/>
      </w:pPr>
      <w:r>
        <w:rPr>
          <w:noProof/>
        </w:rPr>
        <w:drawing>
          <wp:inline distT="0" distB="0" distL="0" distR="0" wp14:anchorId="24116335" wp14:editId="06FA83E5">
            <wp:extent cx="1352550" cy="49530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52550" cy="495300"/>
                    </a:xfrm>
                    <a:prstGeom prst="rect">
                      <a:avLst/>
                    </a:prstGeom>
                  </pic:spPr>
                </pic:pic>
              </a:graphicData>
            </a:graphic>
          </wp:inline>
        </w:drawing>
      </w:r>
      <w:r>
        <w:t xml:space="preserve"> </w:t>
      </w:r>
      <w:r w:rsidR="007D6942">
        <w:t>Import from Excel file</w:t>
      </w:r>
    </w:p>
    <w:p w:rsidR="00330D50" w:rsidRDefault="00D820CC" w:rsidP="00330D50">
      <w:pPr>
        <w:pStyle w:val="a3"/>
        <w:ind w:leftChars="0" w:left="360"/>
        <w:rPr>
          <w:rStyle w:val="a4"/>
          <w:rFonts w:hint="eastAsia"/>
          <w:b w:val="0"/>
          <w:i w:val="0"/>
        </w:rPr>
      </w:pPr>
      <w:r>
        <w:rPr>
          <w:rStyle w:val="a4"/>
          <w:rFonts w:hint="eastAsia"/>
          <w:b w:val="0"/>
          <w:i w:val="0"/>
        </w:rPr>
        <w:t>Beside import from zip files, user can also import records from Excel files.</w:t>
      </w:r>
    </w:p>
    <w:p w:rsidR="00D820CC" w:rsidRDefault="00D820CC" w:rsidP="00D820CC">
      <w:pPr>
        <w:pStyle w:val="a3"/>
        <w:numPr>
          <w:ilvl w:val="0"/>
          <w:numId w:val="2"/>
        </w:numPr>
        <w:ind w:leftChars="0"/>
        <w:rPr>
          <w:rStyle w:val="a4"/>
          <w:b w:val="0"/>
          <w:i w:val="0"/>
        </w:rPr>
      </w:pPr>
      <w:r>
        <w:rPr>
          <w:rStyle w:val="a4"/>
          <w:b w:val="0"/>
          <w:i w:val="0"/>
        </w:rPr>
        <w:t>F</w:t>
      </w:r>
      <w:r>
        <w:rPr>
          <w:rStyle w:val="a4"/>
          <w:rFonts w:hint="eastAsia"/>
          <w:b w:val="0"/>
          <w:i w:val="0"/>
        </w:rPr>
        <w:t xml:space="preserve">iles </w:t>
      </w:r>
      <w:r>
        <w:rPr>
          <w:rStyle w:val="a4"/>
          <w:b w:val="0"/>
          <w:i w:val="0"/>
        </w:rPr>
        <w:t xml:space="preserve">preparation: </w:t>
      </w:r>
    </w:p>
    <w:p w:rsidR="00D820CC" w:rsidRDefault="00D820CC" w:rsidP="00D820CC">
      <w:pPr>
        <w:pStyle w:val="a3"/>
        <w:ind w:leftChars="0" w:left="720"/>
        <w:rPr>
          <w:rStyle w:val="a4"/>
          <w:b w:val="0"/>
          <w:i w:val="0"/>
        </w:rPr>
      </w:pPr>
      <w:r>
        <w:rPr>
          <w:rStyle w:val="a4"/>
          <w:b w:val="0"/>
          <w:i w:val="0"/>
        </w:rPr>
        <w:t>The excel file that exported by the “Export to Excel” function.</w:t>
      </w:r>
    </w:p>
    <w:p w:rsidR="00D820CC" w:rsidRDefault="00D820CC" w:rsidP="00D820CC">
      <w:pPr>
        <w:pStyle w:val="a3"/>
        <w:ind w:leftChars="0" w:left="720"/>
        <w:rPr>
          <w:rStyle w:val="a4"/>
          <w:b w:val="0"/>
          <w:i w:val="0"/>
        </w:rPr>
      </w:pPr>
    </w:p>
    <w:p w:rsidR="00D820CC" w:rsidRDefault="00D820CC" w:rsidP="00D820CC">
      <w:pPr>
        <w:pStyle w:val="a3"/>
        <w:numPr>
          <w:ilvl w:val="0"/>
          <w:numId w:val="2"/>
        </w:numPr>
        <w:ind w:leftChars="0"/>
        <w:rPr>
          <w:rStyle w:val="a4"/>
          <w:b w:val="0"/>
          <w:i w:val="0"/>
        </w:rPr>
      </w:pPr>
      <w:r>
        <w:rPr>
          <w:rStyle w:val="a4"/>
          <w:b w:val="0"/>
          <w:i w:val="0"/>
        </w:rPr>
        <w:t>Operation:</w:t>
      </w:r>
    </w:p>
    <w:p w:rsidR="00D820CC" w:rsidRPr="00D820CC" w:rsidRDefault="00D820CC" w:rsidP="00D820CC">
      <w:pPr>
        <w:pStyle w:val="a3"/>
        <w:ind w:leftChars="0" w:left="720"/>
        <w:rPr>
          <w:rStyle w:val="a4"/>
          <w:rFonts w:hint="eastAsia"/>
          <w:b w:val="0"/>
          <w:i w:val="0"/>
        </w:rPr>
      </w:pPr>
      <w:r>
        <w:rPr>
          <w:rStyle w:val="a4"/>
          <w:b w:val="0"/>
          <w:i w:val="0"/>
        </w:rPr>
        <w:t>Click the “Import (Excel)” button, a file picker will be prompted for user to select the excel files.</w:t>
      </w:r>
    </w:p>
    <w:p w:rsidR="00330D50" w:rsidRDefault="00D820CC" w:rsidP="00330D50">
      <w:pPr>
        <w:pStyle w:val="a3"/>
        <w:ind w:leftChars="0" w:left="360"/>
      </w:pPr>
      <w:r>
        <w:rPr>
          <w:noProof/>
        </w:rPr>
        <w:lastRenderedPageBreak/>
        <w:drawing>
          <wp:inline distT="0" distB="0" distL="0" distR="0" wp14:anchorId="58BF88D2" wp14:editId="55282F2F">
            <wp:extent cx="5274310" cy="2978785"/>
            <wp:effectExtent l="0" t="0" r="254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78785"/>
                    </a:xfrm>
                    <a:prstGeom prst="rect">
                      <a:avLst/>
                    </a:prstGeom>
                  </pic:spPr>
                </pic:pic>
              </a:graphicData>
            </a:graphic>
          </wp:inline>
        </w:drawing>
      </w:r>
    </w:p>
    <w:p w:rsidR="00330D50" w:rsidRDefault="00D820CC" w:rsidP="00330D50">
      <w:pPr>
        <w:ind w:left="360"/>
        <w:rPr>
          <w:rFonts w:hint="eastAsia"/>
        </w:rPr>
      </w:pPr>
      <w:r>
        <w:rPr>
          <w:rFonts w:hint="eastAsia"/>
        </w:rPr>
        <w:t>After select the file, the program will extract information from the excel file and insert into the current list in the data grid.</w:t>
      </w:r>
    </w:p>
    <w:p w:rsidR="00330D50" w:rsidRDefault="00D820CC" w:rsidP="00330D50">
      <w:pPr>
        <w:ind w:left="360"/>
      </w:pPr>
      <w:r>
        <w:rPr>
          <w:noProof/>
        </w:rPr>
        <w:drawing>
          <wp:inline distT="0" distB="0" distL="0" distR="0" wp14:anchorId="5F27C231" wp14:editId="3E9C7DF8">
            <wp:extent cx="5274310" cy="1724660"/>
            <wp:effectExtent l="0" t="0" r="2540" b="889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724660"/>
                    </a:xfrm>
                    <a:prstGeom prst="rect">
                      <a:avLst/>
                    </a:prstGeom>
                  </pic:spPr>
                </pic:pic>
              </a:graphicData>
            </a:graphic>
          </wp:inline>
        </w:drawing>
      </w:r>
    </w:p>
    <w:p w:rsidR="00D820CC" w:rsidRDefault="00D820CC" w:rsidP="00330D50">
      <w:pPr>
        <w:ind w:left="360"/>
      </w:pPr>
    </w:p>
    <w:p w:rsidR="00D820CC" w:rsidRDefault="00D820CC" w:rsidP="00330D50">
      <w:pPr>
        <w:ind w:left="360"/>
        <w:rPr>
          <w:rFonts w:hint="eastAsia"/>
        </w:rPr>
      </w:pPr>
      <w:r>
        <w:rPr>
          <w:rFonts w:hint="eastAsia"/>
        </w:rPr>
        <w:t>Notice:</w:t>
      </w:r>
    </w:p>
    <w:p w:rsidR="00D820CC" w:rsidRDefault="00D820CC" w:rsidP="00D820CC">
      <w:pPr>
        <w:pStyle w:val="a3"/>
        <w:numPr>
          <w:ilvl w:val="0"/>
          <w:numId w:val="5"/>
        </w:numPr>
        <w:ind w:leftChars="0" w:hanging="294"/>
      </w:pPr>
      <w:r>
        <w:t>Different from import (CEFS Data) function, if the imported record has the same transaction id with the existing records, the existing records will be updated to imported records.</w:t>
      </w:r>
    </w:p>
    <w:p w:rsidR="00D820CC" w:rsidRDefault="00D820CC" w:rsidP="00D820CC">
      <w:pPr>
        <w:pStyle w:val="a3"/>
        <w:numPr>
          <w:ilvl w:val="0"/>
          <w:numId w:val="5"/>
        </w:numPr>
        <w:ind w:leftChars="0" w:hanging="294"/>
      </w:pPr>
      <w:r>
        <w:t>Users may add their own records into the excel before insert, for those records, transaction id can leave blank, the program will import those records too, and the transaction id checking will not be applied.</w:t>
      </w:r>
    </w:p>
    <w:p w:rsidR="00D820CC" w:rsidRDefault="00D820CC" w:rsidP="00D820CC">
      <w:pPr>
        <w:pStyle w:val="a3"/>
        <w:ind w:leftChars="0" w:left="720"/>
      </w:pPr>
    </w:p>
    <w:p w:rsidR="007D6942" w:rsidRDefault="00330D50" w:rsidP="007D6942">
      <w:pPr>
        <w:pStyle w:val="a3"/>
        <w:numPr>
          <w:ilvl w:val="0"/>
          <w:numId w:val="1"/>
        </w:numPr>
        <w:ind w:leftChars="0"/>
      </w:pPr>
      <w:r>
        <w:rPr>
          <w:noProof/>
        </w:rPr>
        <w:drawing>
          <wp:inline distT="0" distB="0" distL="0" distR="0" wp14:anchorId="44ED0EF6" wp14:editId="1BAE6D15">
            <wp:extent cx="1343025" cy="428625"/>
            <wp:effectExtent l="0" t="0" r="9525" b="952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43025" cy="428625"/>
                    </a:xfrm>
                    <a:prstGeom prst="rect">
                      <a:avLst/>
                    </a:prstGeom>
                  </pic:spPr>
                </pic:pic>
              </a:graphicData>
            </a:graphic>
          </wp:inline>
        </w:drawing>
      </w:r>
      <w:r>
        <w:t xml:space="preserve"> </w:t>
      </w:r>
      <w:r w:rsidR="007D6942">
        <w:t>Export to PDF</w:t>
      </w:r>
    </w:p>
    <w:p w:rsidR="00D820CC" w:rsidRDefault="00D820CC" w:rsidP="00D820CC">
      <w:pPr>
        <w:pStyle w:val="a3"/>
        <w:ind w:leftChars="0" w:left="360"/>
      </w:pPr>
      <w:r>
        <w:rPr>
          <w:rFonts w:hint="eastAsia"/>
        </w:rPr>
        <w:t>Similar to Export to Excel, u</w:t>
      </w:r>
      <w:r>
        <w:rPr>
          <w:rFonts w:hint="eastAsia"/>
        </w:rPr>
        <w:t xml:space="preserve">sers can select some </w:t>
      </w:r>
      <w:r>
        <w:t xml:space="preserve">records by clicking the check box in the first column, then click the “Export to </w:t>
      </w:r>
      <w:r>
        <w:t>PDF</w:t>
      </w:r>
      <w:r>
        <w:t>”</w:t>
      </w:r>
      <w:r>
        <w:t xml:space="preserve"> button</w:t>
      </w:r>
      <w:r>
        <w:t>.</w:t>
      </w:r>
    </w:p>
    <w:p w:rsidR="00D820CC" w:rsidRDefault="00D820CC" w:rsidP="00D820CC">
      <w:pPr>
        <w:pStyle w:val="a3"/>
        <w:ind w:leftChars="0" w:left="360"/>
      </w:pPr>
      <w:r>
        <w:rPr>
          <w:noProof/>
        </w:rPr>
        <w:lastRenderedPageBreak/>
        <w:drawing>
          <wp:inline distT="0" distB="0" distL="0" distR="0" wp14:anchorId="1DA03433" wp14:editId="25FF3C01">
            <wp:extent cx="3638550" cy="4295775"/>
            <wp:effectExtent l="0" t="0" r="0" b="952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550" cy="4295775"/>
                    </a:xfrm>
                    <a:prstGeom prst="rect">
                      <a:avLst/>
                    </a:prstGeom>
                  </pic:spPr>
                </pic:pic>
              </a:graphicData>
            </a:graphic>
          </wp:inline>
        </w:drawing>
      </w:r>
    </w:p>
    <w:p w:rsidR="00D820CC" w:rsidRDefault="00D820CC" w:rsidP="00D820CC">
      <w:pPr>
        <w:pStyle w:val="a3"/>
        <w:ind w:leftChars="0" w:left="360"/>
      </w:pPr>
      <w:r>
        <w:rPr>
          <w:rFonts w:hint="eastAsia"/>
        </w:rPr>
        <w:t>After clickin</w:t>
      </w:r>
      <w:r>
        <w:t xml:space="preserve">g the “Export to PDF” button, a </w:t>
      </w:r>
      <w:r>
        <w:t>folder</w:t>
      </w:r>
      <w:r>
        <w:t xml:space="preserve"> picker window will be prompted for user to select the output location for saving the file</w:t>
      </w:r>
      <w:r>
        <w:t>s</w:t>
      </w:r>
      <w:r>
        <w:t>.</w:t>
      </w:r>
    </w:p>
    <w:p w:rsidR="00330D50" w:rsidRPr="00D820CC" w:rsidRDefault="00D820CC" w:rsidP="00330D50">
      <w:pPr>
        <w:ind w:left="360"/>
      </w:pPr>
      <w:r>
        <w:rPr>
          <w:noProof/>
        </w:rPr>
        <w:drawing>
          <wp:inline distT="0" distB="0" distL="0" distR="0" wp14:anchorId="31AE2F78" wp14:editId="06CE3C6D">
            <wp:extent cx="4684087" cy="2682099"/>
            <wp:effectExtent l="0" t="0" r="2540" b="444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0988" cy="2686051"/>
                    </a:xfrm>
                    <a:prstGeom prst="rect">
                      <a:avLst/>
                    </a:prstGeom>
                  </pic:spPr>
                </pic:pic>
              </a:graphicData>
            </a:graphic>
          </wp:inline>
        </w:drawing>
      </w:r>
    </w:p>
    <w:p w:rsidR="00330D50" w:rsidRDefault="00D820CC" w:rsidP="00330D50">
      <w:pPr>
        <w:ind w:left="360"/>
      </w:pPr>
      <w:r>
        <w:rPr>
          <w:rFonts w:hint="eastAsia"/>
        </w:rPr>
        <w:t xml:space="preserve">After selected, the filled PDF will be generated. </w:t>
      </w:r>
      <w:r>
        <w:t>Filenames follows the rule:</w:t>
      </w:r>
    </w:p>
    <w:tbl>
      <w:tblPr>
        <w:tblStyle w:val="a5"/>
        <w:tblW w:w="0" w:type="auto"/>
        <w:tblInd w:w="360" w:type="dxa"/>
        <w:tblLook w:val="04A0" w:firstRow="1" w:lastRow="0" w:firstColumn="1" w:lastColumn="0" w:noHBand="0" w:noVBand="1"/>
      </w:tblPr>
      <w:tblGrid>
        <w:gridCol w:w="7936"/>
      </w:tblGrid>
      <w:tr w:rsidR="00D820CC" w:rsidTr="00D820CC">
        <w:tc>
          <w:tcPr>
            <w:tcW w:w="8296" w:type="dxa"/>
          </w:tcPr>
          <w:p w:rsidR="00D820CC" w:rsidRDefault="00D820CC" w:rsidP="00D820CC">
            <w:r w:rsidRPr="00D820CC">
              <w:rPr>
                <w:color w:val="5B9BD5" w:themeColor="accent1"/>
              </w:rPr>
              <w:t>If the transaction id is not blank, the filled PDF will be named as &lt;Transaction Id&gt;.pdf, otherwise, it will be named as &lt;English name&gt;_&lt;</w:t>
            </w:r>
            <w:r w:rsidRPr="00D820CC">
              <w:rPr>
                <w:color w:val="5B9BD5" w:themeColor="accent1"/>
              </w:rPr>
              <w:t>Timestamp&gt;.pdf</w:t>
            </w:r>
          </w:p>
        </w:tc>
      </w:tr>
    </w:tbl>
    <w:p w:rsidR="00D820CC" w:rsidRDefault="00D820CC" w:rsidP="00330D50">
      <w:pPr>
        <w:ind w:left="360"/>
      </w:pPr>
      <w:r>
        <w:rPr>
          <w:noProof/>
        </w:rPr>
        <w:lastRenderedPageBreak/>
        <w:drawing>
          <wp:inline distT="0" distB="0" distL="0" distR="0" wp14:anchorId="3CBB5A19" wp14:editId="45652CAF">
            <wp:extent cx="3095625" cy="1333500"/>
            <wp:effectExtent l="0" t="0" r="9525"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5625" cy="1333500"/>
                    </a:xfrm>
                    <a:prstGeom prst="rect">
                      <a:avLst/>
                    </a:prstGeom>
                  </pic:spPr>
                </pic:pic>
              </a:graphicData>
            </a:graphic>
          </wp:inline>
        </w:drawing>
      </w:r>
    </w:p>
    <w:p w:rsidR="00D820CC" w:rsidRDefault="00D820CC" w:rsidP="00330D50">
      <w:pPr>
        <w:ind w:left="360"/>
        <w:rPr>
          <w:rFonts w:hint="eastAsia"/>
        </w:rPr>
      </w:pPr>
    </w:p>
    <w:p w:rsidR="007D6942" w:rsidRDefault="00D820CC" w:rsidP="007D6942">
      <w:pPr>
        <w:pStyle w:val="a3"/>
        <w:numPr>
          <w:ilvl w:val="0"/>
          <w:numId w:val="1"/>
        </w:numPr>
        <w:ind w:leftChars="0"/>
      </w:pPr>
      <w:r>
        <w:rPr>
          <w:noProof/>
        </w:rPr>
        <w:drawing>
          <wp:inline distT="0" distB="0" distL="0" distR="0" wp14:anchorId="4AA623C9" wp14:editId="503087E6">
            <wp:extent cx="3114675" cy="514350"/>
            <wp:effectExtent l="0" t="0" r="9525"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4675" cy="514350"/>
                    </a:xfrm>
                    <a:prstGeom prst="rect">
                      <a:avLst/>
                    </a:prstGeom>
                  </pic:spPr>
                </pic:pic>
              </a:graphicData>
            </a:graphic>
          </wp:inline>
        </w:drawing>
      </w:r>
      <w:r>
        <w:t xml:space="preserve"> </w:t>
      </w:r>
      <w:r w:rsidR="006D48E9">
        <w:t>Filtering by Registration status</w:t>
      </w:r>
    </w:p>
    <w:p w:rsidR="00D820CC" w:rsidRDefault="00D820CC" w:rsidP="00D820CC">
      <w:pPr>
        <w:pStyle w:val="a3"/>
        <w:ind w:leftChars="0" w:left="360"/>
      </w:pPr>
      <w:r>
        <w:t>Some logic has been applied to the Registration status filter.</w:t>
      </w:r>
    </w:p>
    <w:p w:rsidR="00D820CC" w:rsidRDefault="00D820CC" w:rsidP="00D820CC">
      <w:pPr>
        <w:pStyle w:val="a3"/>
        <w:ind w:leftChars="0" w:left="360"/>
      </w:pPr>
      <w:r>
        <w:rPr>
          <w:noProof/>
        </w:rPr>
        <w:drawing>
          <wp:inline distT="0" distB="0" distL="0" distR="0" wp14:anchorId="25CF253C" wp14:editId="460B5832">
            <wp:extent cx="3009900" cy="1571625"/>
            <wp:effectExtent l="0" t="0" r="0" b="952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09900" cy="1571625"/>
                    </a:xfrm>
                    <a:prstGeom prst="rect">
                      <a:avLst/>
                    </a:prstGeom>
                  </pic:spPr>
                </pic:pic>
              </a:graphicData>
            </a:graphic>
          </wp:inline>
        </w:drawing>
      </w:r>
    </w:p>
    <w:p w:rsidR="00D820CC" w:rsidRDefault="00D820CC" w:rsidP="00D820CC">
      <w:pPr>
        <w:pStyle w:val="a3"/>
        <w:ind w:leftChars="0" w:left="360"/>
        <w:rPr>
          <w:rFonts w:hint="eastAsia"/>
        </w:rPr>
      </w:pPr>
      <w:r>
        <w:rPr>
          <w:rFonts w:hint="eastAsia"/>
        </w:rPr>
        <w:t>The list of items will be updated depends on the loaded record.</w:t>
      </w:r>
    </w:p>
    <w:p w:rsidR="00D820CC" w:rsidRDefault="00D820CC" w:rsidP="00D820CC">
      <w:pPr>
        <w:pStyle w:val="a3"/>
        <w:ind w:leftChars="0" w:left="360"/>
      </w:pPr>
      <w:r>
        <w:t>There are two default items: “All” and “Select”, which will show all records and all selected records respectively.</w:t>
      </w:r>
    </w:p>
    <w:p w:rsidR="00D820CC" w:rsidRDefault="00D820CC" w:rsidP="00D820CC">
      <w:pPr>
        <w:pStyle w:val="a3"/>
        <w:ind w:leftChars="0" w:left="360"/>
      </w:pPr>
      <w:r>
        <w:t>When a new item with new status has been loaded, the new status will be added into the filter list.</w:t>
      </w:r>
    </w:p>
    <w:p w:rsidR="00D820CC" w:rsidRDefault="00D820CC" w:rsidP="00D820CC">
      <w:pPr>
        <w:pStyle w:val="a3"/>
        <w:ind w:leftChars="0" w:left="360"/>
        <w:rPr>
          <w:rFonts w:hint="eastAsia"/>
        </w:rPr>
      </w:pPr>
    </w:p>
    <w:p w:rsidR="006D48E9" w:rsidRDefault="00D820CC" w:rsidP="007D6942">
      <w:pPr>
        <w:pStyle w:val="a3"/>
        <w:numPr>
          <w:ilvl w:val="0"/>
          <w:numId w:val="1"/>
        </w:numPr>
        <w:ind w:leftChars="0"/>
      </w:pPr>
      <w:r>
        <w:rPr>
          <w:noProof/>
        </w:rPr>
        <w:drawing>
          <wp:inline distT="0" distB="0" distL="0" distR="0" wp14:anchorId="64467782" wp14:editId="10592E10">
            <wp:extent cx="2324100" cy="390525"/>
            <wp:effectExtent l="0" t="0" r="0" b="952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24100" cy="390525"/>
                    </a:xfrm>
                    <a:prstGeom prst="rect">
                      <a:avLst/>
                    </a:prstGeom>
                  </pic:spPr>
                </pic:pic>
              </a:graphicData>
            </a:graphic>
          </wp:inline>
        </w:drawing>
      </w:r>
      <w:r>
        <w:t xml:space="preserve"> </w:t>
      </w:r>
      <w:r w:rsidR="006D48E9">
        <w:t>Search by Keywords</w:t>
      </w:r>
    </w:p>
    <w:p w:rsidR="00D820CC" w:rsidRDefault="00D820CC" w:rsidP="00D820CC">
      <w:pPr>
        <w:pStyle w:val="a3"/>
        <w:ind w:leftChars="0" w:left="360"/>
      </w:pPr>
      <w:r>
        <w:t>Besides using status filter, user can also search records by keywords.</w:t>
      </w:r>
    </w:p>
    <w:p w:rsidR="00D820CC" w:rsidRDefault="00D820CC" w:rsidP="00D820CC">
      <w:pPr>
        <w:pStyle w:val="a3"/>
        <w:ind w:leftChars="0" w:left="360"/>
      </w:pPr>
      <w:r>
        <w:rPr>
          <w:noProof/>
        </w:rPr>
        <w:drawing>
          <wp:inline distT="0" distB="0" distL="0" distR="0" wp14:anchorId="0EF8837A" wp14:editId="4C63B9E1">
            <wp:extent cx="5274310" cy="709295"/>
            <wp:effectExtent l="0" t="0" r="254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709295"/>
                    </a:xfrm>
                    <a:prstGeom prst="rect">
                      <a:avLst/>
                    </a:prstGeom>
                  </pic:spPr>
                </pic:pic>
              </a:graphicData>
            </a:graphic>
          </wp:inline>
        </w:drawing>
      </w:r>
    </w:p>
    <w:p w:rsidR="00D820CC" w:rsidRDefault="00D820CC" w:rsidP="00D820CC">
      <w:pPr>
        <w:pStyle w:val="a3"/>
        <w:ind w:leftChars="0" w:left="360"/>
      </w:pPr>
      <w:r>
        <w:rPr>
          <w:rFonts w:hint="eastAsia"/>
        </w:rPr>
        <w:t xml:space="preserve">The keywords will search </w:t>
      </w:r>
      <w:r>
        <w:t>Transaction Id, Name, BRC No, Address, and HKID.</w:t>
      </w:r>
    </w:p>
    <w:p w:rsidR="00D820CC" w:rsidRDefault="00D820CC" w:rsidP="00D820CC">
      <w:pPr>
        <w:rPr>
          <w:rFonts w:hint="eastAsia"/>
        </w:rPr>
      </w:pPr>
    </w:p>
    <w:p w:rsidR="006D48E9" w:rsidRDefault="00D820CC" w:rsidP="007D6942">
      <w:pPr>
        <w:pStyle w:val="a3"/>
        <w:numPr>
          <w:ilvl w:val="0"/>
          <w:numId w:val="1"/>
        </w:numPr>
        <w:ind w:leftChars="0"/>
      </w:pPr>
      <w:r>
        <w:rPr>
          <w:noProof/>
        </w:rPr>
        <w:drawing>
          <wp:inline distT="0" distB="0" distL="0" distR="0" wp14:anchorId="1FA99A80" wp14:editId="4D2DB487">
            <wp:extent cx="962025" cy="352425"/>
            <wp:effectExtent l="0" t="0" r="9525" b="952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62025" cy="352425"/>
                    </a:xfrm>
                    <a:prstGeom prst="rect">
                      <a:avLst/>
                    </a:prstGeom>
                  </pic:spPr>
                </pic:pic>
              </a:graphicData>
            </a:graphic>
          </wp:inline>
        </w:drawing>
      </w:r>
      <w:r>
        <w:t xml:space="preserve"> </w:t>
      </w:r>
      <w:r w:rsidR="006D48E9">
        <w:t>Select all</w:t>
      </w:r>
    </w:p>
    <w:p w:rsidR="00D820CC" w:rsidRDefault="00D820CC" w:rsidP="00D820CC">
      <w:pPr>
        <w:pStyle w:val="a3"/>
        <w:ind w:leftChars="0" w:left="360"/>
      </w:pPr>
      <w:r>
        <w:rPr>
          <w:rFonts w:hint="eastAsia"/>
        </w:rPr>
        <w:t>The select all function helps user to select all records which shown in the list.</w:t>
      </w:r>
    </w:p>
    <w:p w:rsidR="00D820CC" w:rsidRDefault="00D820CC" w:rsidP="00D820CC">
      <w:pPr>
        <w:pStyle w:val="a3"/>
        <w:ind w:leftChars="0" w:left="360"/>
      </w:pPr>
    </w:p>
    <w:p w:rsidR="006D48E9" w:rsidRDefault="00D820CC" w:rsidP="007D6942">
      <w:pPr>
        <w:pStyle w:val="a3"/>
        <w:numPr>
          <w:ilvl w:val="0"/>
          <w:numId w:val="1"/>
        </w:numPr>
        <w:ind w:leftChars="0"/>
      </w:pPr>
      <w:r>
        <w:rPr>
          <w:noProof/>
        </w:rPr>
        <w:lastRenderedPageBreak/>
        <w:drawing>
          <wp:inline distT="0" distB="0" distL="0" distR="0" wp14:anchorId="0879F17F" wp14:editId="735228E6">
            <wp:extent cx="981075" cy="428625"/>
            <wp:effectExtent l="0" t="0" r="9525" b="952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81075" cy="428625"/>
                    </a:xfrm>
                    <a:prstGeom prst="rect">
                      <a:avLst/>
                    </a:prstGeom>
                  </pic:spPr>
                </pic:pic>
              </a:graphicData>
            </a:graphic>
          </wp:inline>
        </w:drawing>
      </w:r>
      <w:r>
        <w:t xml:space="preserve"> </w:t>
      </w:r>
      <w:r w:rsidR="006D48E9">
        <w:t>Clear all</w:t>
      </w:r>
    </w:p>
    <w:p w:rsidR="00D820CC" w:rsidRDefault="00D820CC" w:rsidP="00D820CC">
      <w:pPr>
        <w:pStyle w:val="a3"/>
        <w:ind w:leftChars="0" w:left="360"/>
      </w:pPr>
      <w:r>
        <w:t>The clear all function helps user to de-select all records which shown in the list. Please be noticed that, there may be some records that has been selected but not shown in the list since filtering, those records will not be de-selected.</w:t>
      </w:r>
    </w:p>
    <w:p w:rsidR="00D820CC" w:rsidRDefault="00D820CC" w:rsidP="00D820CC">
      <w:pPr>
        <w:pStyle w:val="a3"/>
        <w:ind w:leftChars="0" w:left="360"/>
      </w:pPr>
    </w:p>
    <w:p w:rsidR="00D820CC" w:rsidRDefault="00D820CC" w:rsidP="007D6942">
      <w:pPr>
        <w:pStyle w:val="a3"/>
        <w:numPr>
          <w:ilvl w:val="0"/>
          <w:numId w:val="1"/>
        </w:numPr>
        <w:ind w:leftChars="0"/>
      </w:pPr>
      <w:bookmarkStart w:id="0" w:name="_GoBack"/>
      <w:bookmarkEnd w:id="0"/>
      <w:r>
        <w:rPr>
          <w:noProof/>
        </w:rPr>
        <w:drawing>
          <wp:inline distT="0" distB="0" distL="0" distR="0" wp14:anchorId="4371BABB" wp14:editId="2718BBAE">
            <wp:extent cx="1733550" cy="352425"/>
            <wp:effectExtent l="0" t="0" r="0" b="952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33550" cy="352425"/>
                    </a:xfrm>
                    <a:prstGeom prst="rect">
                      <a:avLst/>
                    </a:prstGeom>
                  </pic:spPr>
                </pic:pic>
              </a:graphicData>
            </a:graphic>
          </wp:inline>
        </w:drawing>
      </w:r>
      <w:r>
        <w:rPr>
          <w:rFonts w:hint="eastAsia"/>
        </w:rPr>
        <w:t xml:space="preserve"> Delete current selected</w:t>
      </w:r>
    </w:p>
    <w:p w:rsidR="00D820CC" w:rsidRDefault="00D820CC" w:rsidP="00D820CC">
      <w:pPr>
        <w:pStyle w:val="a3"/>
        <w:ind w:leftChars="0" w:left="360"/>
        <w:rPr>
          <w:rFonts w:hint="eastAsia"/>
        </w:rPr>
      </w:pPr>
      <w:r>
        <w:t>The Delete current selected function helps user to delete all records which shown in the list. Please be noticed that, there may be some records that has been selected but not shown in the list since filtering, those records will not be deleted.</w:t>
      </w:r>
    </w:p>
    <w:sectPr w:rsidR="00D820C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D2A14"/>
    <w:multiLevelType w:val="hybridMultilevel"/>
    <w:tmpl w:val="CC0C828A"/>
    <w:lvl w:ilvl="0" w:tplc="37122EC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2432717"/>
    <w:multiLevelType w:val="hybridMultilevel"/>
    <w:tmpl w:val="78609E44"/>
    <w:lvl w:ilvl="0" w:tplc="87C0781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15:restartNumberingAfterBreak="0">
    <w:nsid w:val="55DB0667"/>
    <w:multiLevelType w:val="hybridMultilevel"/>
    <w:tmpl w:val="A35456E0"/>
    <w:lvl w:ilvl="0" w:tplc="DBA49B5C">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D0605B3"/>
    <w:multiLevelType w:val="hybridMultilevel"/>
    <w:tmpl w:val="A35456E0"/>
    <w:lvl w:ilvl="0" w:tplc="DBA49B5C">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EA8373E"/>
    <w:multiLevelType w:val="hybridMultilevel"/>
    <w:tmpl w:val="C24EA022"/>
    <w:lvl w:ilvl="0" w:tplc="C914A8D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942"/>
    <w:rsid w:val="00052052"/>
    <w:rsid w:val="00260705"/>
    <w:rsid w:val="00330D50"/>
    <w:rsid w:val="00364083"/>
    <w:rsid w:val="006A1FC1"/>
    <w:rsid w:val="006C3EF1"/>
    <w:rsid w:val="006D48E9"/>
    <w:rsid w:val="007D6942"/>
    <w:rsid w:val="00A3082D"/>
    <w:rsid w:val="00D820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568254"/>
  <w15:chartTrackingRefBased/>
  <w15:docId w15:val="{F7F1C27E-F894-481E-92BE-3AEAF04C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6942"/>
    <w:pPr>
      <w:ind w:leftChars="200" w:left="480"/>
    </w:pPr>
  </w:style>
  <w:style w:type="character" w:styleId="a4">
    <w:name w:val="Book Title"/>
    <w:basedOn w:val="a0"/>
    <w:uiPriority w:val="33"/>
    <w:qFormat/>
    <w:rsid w:val="00D820CC"/>
    <w:rPr>
      <w:b/>
      <w:bCs/>
      <w:i/>
      <w:iCs/>
      <w:spacing w:val="5"/>
    </w:rPr>
  </w:style>
  <w:style w:type="table" w:styleId="a5">
    <w:name w:val="Table Grid"/>
    <w:basedOn w:val="a1"/>
    <w:uiPriority w:val="39"/>
    <w:rsid w:val="00D820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CA3F8-F904-44B4-8149-DD76DF40D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5701</TotalTime>
  <Pages>8</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 LEUNG</dc:creator>
  <cp:keywords/>
  <dc:description/>
  <cp:lastModifiedBy>SW LEUNG</cp:lastModifiedBy>
  <cp:revision>1</cp:revision>
  <dcterms:created xsi:type="dcterms:W3CDTF">2023-10-20T07:14:00Z</dcterms:created>
  <dcterms:modified xsi:type="dcterms:W3CDTF">2023-10-27T04:38:00Z</dcterms:modified>
</cp:coreProperties>
</file>